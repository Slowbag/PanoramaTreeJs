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375A" w14:textId="59696251" w:rsidR="00F12C76" w:rsidRDefault="009442DA" w:rsidP="009442DA">
      <w:pPr>
        <w:jc w:val="center"/>
      </w:pPr>
      <w:r w:rsidRPr="009442DA">
        <w:t>Почему нельзя давать взятки?</w:t>
      </w:r>
    </w:p>
    <w:p w14:paraId="024750A3" w14:textId="1513001F" w:rsidR="009442DA" w:rsidRPr="00AB15A0" w:rsidRDefault="009442DA" w:rsidP="009442DA">
      <w:pPr>
        <w:ind w:firstLine="426"/>
        <w:jc w:val="both"/>
        <w:rPr>
          <w:sz w:val="24"/>
          <w:szCs w:val="24"/>
          <w:rPrChange w:id="0" w:author="Timur Pigalcev" w:date="2022-12-21T21:23:00Z">
            <w:rPr/>
          </w:rPrChange>
        </w:rPr>
        <w:pPrChange w:id="1" w:author="Timur Pigalcev" w:date="2022-12-21T21:18:00Z">
          <w:pPr>
            <w:jc w:val="center"/>
          </w:pPr>
        </w:pPrChange>
      </w:pPr>
      <w:r w:rsidRPr="00AB15A0">
        <w:rPr>
          <w:sz w:val="24"/>
          <w:szCs w:val="24"/>
          <w:rPrChange w:id="2" w:author="Timur Pigalcev" w:date="2022-12-21T21:23:00Z">
            <w:rPr/>
          </w:rPrChange>
        </w:rPr>
        <w:t xml:space="preserve">Взятка. Для одного это способ решить свои проблемы, а для другого – обогатиться. </w:t>
      </w:r>
      <w:del w:id="3" w:author="Timur Pigalcev" w:date="2022-12-21T21:18:00Z">
        <w:r w:rsidRPr="00AB15A0" w:rsidDel="009442DA">
          <w:rPr>
            <w:sz w:val="24"/>
            <w:szCs w:val="24"/>
            <w:rPrChange w:id="4" w:author="Timur Pigalcev" w:date="2022-12-21T21:23:00Z">
              <w:rPr/>
            </w:rPrChange>
          </w:rPr>
          <w:delText xml:space="preserve">В словаре С.И Ожегова «взятка – это деньги или материальные ценности, даваемые должностному лицу как подкуп, как оплата караемых законом действий».  </w:delText>
        </w:r>
      </w:del>
      <w:r w:rsidRPr="00AB15A0">
        <w:rPr>
          <w:sz w:val="24"/>
          <w:szCs w:val="24"/>
          <w:rPrChange w:id="5" w:author="Timur Pigalcev" w:date="2022-12-21T21:23:00Z">
            <w:rPr/>
          </w:rPrChange>
        </w:rPr>
        <w:t xml:space="preserve">Брать или давать взятку – это </w:t>
      </w:r>
      <w:del w:id="6" w:author="Timur Pigalcev" w:date="2022-12-21T21:18:00Z">
        <w:r w:rsidRPr="00AB15A0" w:rsidDel="009442DA">
          <w:rPr>
            <w:sz w:val="24"/>
            <w:szCs w:val="24"/>
            <w:rPrChange w:id="7" w:author="Timur Pigalcev" w:date="2022-12-21T21:23:00Z">
              <w:rPr/>
            </w:rPrChange>
          </w:rPr>
          <w:delText xml:space="preserve">всегда очень </w:delText>
        </w:r>
      </w:del>
      <w:r w:rsidRPr="00AB15A0">
        <w:rPr>
          <w:sz w:val="24"/>
          <w:szCs w:val="24"/>
          <w:rPrChange w:id="8" w:author="Timur Pigalcev" w:date="2022-12-21T21:23:00Z">
            <w:rPr/>
          </w:rPrChange>
        </w:rPr>
        <w:t>плохо</w:t>
      </w:r>
      <w:ins w:id="9" w:author="Timur Pigalcev" w:date="2022-12-21T21:19:00Z">
        <w:r w:rsidRPr="00AB15A0">
          <w:rPr>
            <w:sz w:val="24"/>
            <w:szCs w:val="24"/>
            <w:lang w:val="en-US"/>
            <w:rPrChange w:id="10" w:author="Timur Pigalcev" w:date="2022-12-21T21:23:00Z">
              <w:rPr>
                <w:lang w:val="en-US"/>
              </w:rPr>
            </w:rPrChange>
          </w:rPr>
          <w:t xml:space="preserve">, </w:t>
        </w:r>
      </w:ins>
      <w:ins w:id="11" w:author="Timur Pigalcev" w:date="2022-12-21T21:18:00Z">
        <w:r w:rsidRPr="00AB15A0">
          <w:rPr>
            <w:sz w:val="24"/>
            <w:szCs w:val="24"/>
            <w:rPrChange w:id="12" w:author="Timur Pigalcev" w:date="2022-12-21T21:23:00Z">
              <w:rPr/>
            </w:rPrChange>
          </w:rPr>
          <w:t>но не всегда</w:t>
        </w:r>
      </w:ins>
      <w:r w:rsidRPr="00AB15A0">
        <w:rPr>
          <w:sz w:val="24"/>
          <w:szCs w:val="24"/>
          <w:rPrChange w:id="13" w:author="Timur Pigalcev" w:date="2022-12-21T21:23:00Z">
            <w:rPr/>
          </w:rPrChange>
        </w:rPr>
        <w:t>.</w:t>
      </w:r>
    </w:p>
    <w:p w14:paraId="04ED3FE8" w14:textId="30BD5CFF" w:rsidR="009442DA" w:rsidRPr="00AB15A0" w:rsidDel="00AB15A0" w:rsidRDefault="009442DA" w:rsidP="009442DA">
      <w:pPr>
        <w:ind w:firstLine="426"/>
        <w:jc w:val="both"/>
        <w:rPr>
          <w:del w:id="14" w:author="Timur Pigalcev" w:date="2022-12-21T21:23:00Z"/>
          <w:sz w:val="24"/>
          <w:szCs w:val="24"/>
          <w:rPrChange w:id="15" w:author="Timur Pigalcev" w:date="2022-12-21T21:23:00Z">
            <w:rPr>
              <w:del w:id="16" w:author="Timur Pigalcev" w:date="2022-12-21T21:23:00Z"/>
            </w:rPr>
          </w:rPrChange>
        </w:rPr>
        <w:pPrChange w:id="17" w:author="Timur Pigalcev" w:date="2022-12-21T21:18:00Z">
          <w:pPr>
            <w:jc w:val="center"/>
          </w:pPr>
        </w:pPrChange>
      </w:pPr>
    </w:p>
    <w:p w14:paraId="1CB94DB9" w14:textId="77777777" w:rsidR="009442DA" w:rsidRPr="00AB15A0" w:rsidRDefault="009442DA" w:rsidP="009442DA">
      <w:pPr>
        <w:ind w:firstLine="426"/>
        <w:jc w:val="both"/>
        <w:rPr>
          <w:sz w:val="24"/>
          <w:szCs w:val="24"/>
          <w:rPrChange w:id="18" w:author="Timur Pigalcev" w:date="2022-12-21T21:23:00Z">
            <w:rPr/>
          </w:rPrChange>
        </w:rPr>
        <w:pPrChange w:id="19" w:author="Timur Pigalcev" w:date="2022-12-21T21:18:00Z">
          <w:pPr>
            <w:jc w:val="center"/>
          </w:pPr>
        </w:pPrChange>
      </w:pPr>
      <w:r w:rsidRPr="00AB15A0">
        <w:rPr>
          <w:sz w:val="24"/>
          <w:szCs w:val="24"/>
          <w:rPrChange w:id="20" w:author="Timur Pigalcev" w:date="2022-12-21T21:23:00Z">
            <w:rPr/>
          </w:rPrChange>
        </w:rPr>
        <w:t>Например, если студент, получающий профессию врача, ничего не знает и дает преподавателю взятку за то, чтобы он поставил хорошую оценку, то каким же он станет врачом?  Как нам доверить такому «врачу» свою жизнь? Или водители, купившие за деньги водительские права, почти всегда совершают аварии на дорогах. По телевизору часто показывают, как ведут себя водители на дорогах, и мне иногда кажется, что есть такие, которые даже никогда не читали правил дорожного движения. А они же подвергают опасности, в первую очередь, свою жизнь и жизни других людей. А если нас будут окружать только такие «специалисты»!?</w:t>
      </w:r>
    </w:p>
    <w:p w14:paraId="0BE783A6" w14:textId="02843935" w:rsidR="009442DA" w:rsidRPr="00AB15A0" w:rsidDel="00AB15A0" w:rsidRDefault="009442DA" w:rsidP="009442DA">
      <w:pPr>
        <w:ind w:firstLine="426"/>
        <w:jc w:val="both"/>
        <w:rPr>
          <w:del w:id="21" w:author="Timur Pigalcev" w:date="2022-12-21T21:23:00Z"/>
          <w:sz w:val="24"/>
          <w:szCs w:val="24"/>
          <w:rPrChange w:id="22" w:author="Timur Pigalcev" w:date="2022-12-21T21:23:00Z">
            <w:rPr>
              <w:del w:id="23" w:author="Timur Pigalcev" w:date="2022-12-21T21:23:00Z"/>
            </w:rPr>
          </w:rPrChange>
        </w:rPr>
        <w:pPrChange w:id="24" w:author="Timur Pigalcev" w:date="2022-12-21T21:18:00Z">
          <w:pPr>
            <w:jc w:val="center"/>
          </w:pPr>
        </w:pPrChange>
      </w:pPr>
    </w:p>
    <w:p w14:paraId="3AEDAFB1" w14:textId="4B4648B3" w:rsidR="009442DA" w:rsidRPr="00AB15A0" w:rsidRDefault="009442DA" w:rsidP="009442DA">
      <w:pPr>
        <w:ind w:firstLine="426"/>
        <w:jc w:val="both"/>
        <w:rPr>
          <w:ins w:id="25" w:author="Timur Pigalcev" w:date="2022-12-21T21:22:00Z"/>
          <w:sz w:val="24"/>
          <w:szCs w:val="24"/>
          <w:rPrChange w:id="26" w:author="Timur Pigalcev" w:date="2022-12-21T21:23:00Z">
            <w:rPr>
              <w:ins w:id="27" w:author="Timur Pigalcev" w:date="2022-12-21T21:22:00Z"/>
            </w:rPr>
          </w:rPrChange>
        </w:rPr>
      </w:pPr>
      <w:del w:id="28" w:author="Timur Pigalcev" w:date="2022-12-21T21:19:00Z">
        <w:r w:rsidRPr="00AB15A0" w:rsidDel="009442DA">
          <w:rPr>
            <w:sz w:val="24"/>
            <w:szCs w:val="24"/>
            <w:rPrChange w:id="29" w:author="Timur Pigalcev" w:date="2022-12-21T21:23:00Z">
              <w:rPr/>
            </w:rPrChange>
          </w:rPr>
          <w:delText xml:space="preserve">        </w:delText>
        </w:r>
      </w:del>
      <w:r w:rsidRPr="00AB15A0">
        <w:rPr>
          <w:sz w:val="24"/>
          <w:szCs w:val="24"/>
          <w:rPrChange w:id="30" w:author="Timur Pigalcev" w:date="2022-12-21T21:23:00Z">
            <w:rPr/>
          </w:rPrChange>
        </w:rPr>
        <w:t>И еще очень страшно, если взятку берут представители власти: полицейские, прокуроры, судьи. Ведь люди надеются, что государство защитит их от разных преступников и правонарушений. А если преступника за взятку отпускают на свободу, то он, почувствовав свою безнаказанность, будет и дальше совершать преступления, возможно, и более тяжкие. Человек, совершивший безнаказанно мелкое хулиганство, может в дальнейшем совершить и убийство. А для того, чтобы раскрыть преступление, сажают в тюрьму невиновных людей. «Большое место взяв, умей давать устав», - гласит пословица. Поэтому люди, стоящие у власти, должны в первую очередь соблюдать законы.</w:t>
      </w:r>
    </w:p>
    <w:p w14:paraId="65AA1271" w14:textId="77777777" w:rsidR="00AB15A0" w:rsidRPr="00AB15A0" w:rsidRDefault="00AB15A0" w:rsidP="00AB15A0">
      <w:pPr>
        <w:ind w:firstLine="426"/>
        <w:jc w:val="both"/>
        <w:rPr>
          <w:ins w:id="31" w:author="Timur Pigalcev" w:date="2022-12-21T21:23:00Z"/>
          <w:sz w:val="24"/>
          <w:szCs w:val="24"/>
          <w:rPrChange w:id="32" w:author="Timur Pigalcev" w:date="2022-12-21T21:23:00Z">
            <w:rPr>
              <w:ins w:id="33" w:author="Timur Pigalcev" w:date="2022-12-21T21:23:00Z"/>
            </w:rPr>
          </w:rPrChange>
        </w:rPr>
      </w:pPr>
      <w:ins w:id="34" w:author="Timur Pigalcev" w:date="2022-12-21T21:23:00Z">
        <w:r w:rsidRPr="00AB15A0">
          <w:rPr>
            <w:sz w:val="24"/>
            <w:szCs w:val="24"/>
            <w:rPrChange w:id="35" w:author="Timur Pigalcev" w:date="2022-12-21T21:23:00Z">
              <w:rPr/>
            </w:rPrChange>
          </w:rPr>
          <w:t>Коррупция среди простых граждан помогает ускорить некоторые процессы, которые никому не вредят. Примером может послужить получение документов. В нашей стране, чтобы получить нужную тебе бумагу, придется изрядно потрудиться, потратить неразумно много времени и сил. Регистрация транспортного средства, получение заграничного паспорта, отдать ребенка в детский сад рядом с домом, качественные медицинские услуги без очередей — все это невозможно получить в быстрые скоро просто так. Таким образом, можно увидеть, как в некоторых случаях коррупция помогает обычным людям избежать лишней суматохи, потраченных нервов и времени без вреда кому-либо.</w:t>
        </w:r>
      </w:ins>
    </w:p>
    <w:p w14:paraId="278588A6" w14:textId="77777777" w:rsidR="00AB15A0" w:rsidRPr="00AB15A0" w:rsidRDefault="00AB15A0" w:rsidP="00AB15A0">
      <w:pPr>
        <w:ind w:firstLine="426"/>
        <w:jc w:val="both"/>
        <w:rPr>
          <w:ins w:id="36" w:author="Timur Pigalcev" w:date="2022-12-21T21:23:00Z"/>
          <w:sz w:val="24"/>
          <w:szCs w:val="24"/>
          <w:rPrChange w:id="37" w:author="Timur Pigalcev" w:date="2022-12-21T21:23:00Z">
            <w:rPr>
              <w:ins w:id="38" w:author="Timur Pigalcev" w:date="2022-12-21T21:23:00Z"/>
            </w:rPr>
          </w:rPrChange>
        </w:rPr>
      </w:pPr>
      <w:ins w:id="39" w:author="Timur Pigalcev" w:date="2022-12-21T21:23:00Z">
        <w:r w:rsidRPr="00AB15A0">
          <w:rPr>
            <w:sz w:val="24"/>
            <w:szCs w:val="24"/>
            <w:rPrChange w:id="40" w:author="Timur Pigalcev" w:date="2022-12-21T21:23:00Z">
              <w:rPr/>
            </w:rPrChange>
          </w:rPr>
          <w:t>Такая коррупция позволяет низким слоям общества получать доступ туда, куда они не имеют доступа на основе имущественного ценза.</w:t>
        </w:r>
      </w:ins>
    </w:p>
    <w:p w14:paraId="01E7D798" w14:textId="77777777" w:rsidR="00AB15A0" w:rsidRPr="00AB15A0" w:rsidRDefault="00AB15A0" w:rsidP="00AB15A0">
      <w:pPr>
        <w:ind w:firstLine="426"/>
        <w:jc w:val="both"/>
        <w:rPr>
          <w:ins w:id="41" w:author="Timur Pigalcev" w:date="2022-12-21T21:23:00Z"/>
          <w:sz w:val="24"/>
          <w:szCs w:val="24"/>
          <w:rPrChange w:id="42" w:author="Timur Pigalcev" w:date="2022-12-21T21:23:00Z">
            <w:rPr>
              <w:ins w:id="43" w:author="Timur Pigalcev" w:date="2022-12-21T21:23:00Z"/>
            </w:rPr>
          </w:rPrChange>
        </w:rPr>
      </w:pPr>
      <w:ins w:id="44" w:author="Timur Pigalcev" w:date="2022-12-21T21:23:00Z">
        <w:r w:rsidRPr="00AB15A0">
          <w:rPr>
            <w:sz w:val="24"/>
            <w:szCs w:val="24"/>
            <w:rPrChange w:id="45" w:author="Timur Pigalcev" w:date="2022-12-21T21:23:00Z">
              <w:rPr/>
            </w:rPrChange>
          </w:rPr>
          <w:t>Бытовая коррупция — это не только механизм возмещения экономических убытков в обществе, а также пример самоорганизации граждан.</w:t>
        </w:r>
      </w:ins>
    </w:p>
    <w:p w14:paraId="4D628269" w14:textId="77777777" w:rsidR="00AB15A0" w:rsidRPr="00AB15A0" w:rsidRDefault="00AB15A0" w:rsidP="00AB15A0">
      <w:pPr>
        <w:ind w:firstLine="426"/>
        <w:jc w:val="both"/>
        <w:rPr>
          <w:ins w:id="46" w:author="Timur Pigalcev" w:date="2022-12-21T21:23:00Z"/>
          <w:sz w:val="24"/>
          <w:szCs w:val="24"/>
          <w:rPrChange w:id="47" w:author="Timur Pigalcev" w:date="2022-12-21T21:23:00Z">
            <w:rPr>
              <w:ins w:id="48" w:author="Timur Pigalcev" w:date="2022-12-21T21:23:00Z"/>
            </w:rPr>
          </w:rPrChange>
        </w:rPr>
      </w:pPr>
      <w:ins w:id="49" w:author="Timur Pigalcev" w:date="2022-12-21T21:23:00Z">
        <w:r w:rsidRPr="00AB15A0">
          <w:rPr>
            <w:sz w:val="24"/>
            <w:szCs w:val="24"/>
            <w:rPrChange w:id="50" w:author="Timur Pigalcev" w:date="2022-12-21T21:23:00Z">
              <w:rPr/>
            </w:rPrChange>
          </w:rPr>
          <w:t>Не меньшим плюсом коррупции является от, что она помогает государству пережить рецессию, ведь меньше всего от мирового экономического кризиса пострадали те страны, в которых люди больше всего активны в обмане государства – например, Греция и Португалия.</w:t>
        </w:r>
      </w:ins>
    </w:p>
    <w:p w14:paraId="625FC5A7" w14:textId="5075B212" w:rsidR="00AB15A0" w:rsidRPr="00AB15A0" w:rsidRDefault="00AB15A0" w:rsidP="00AB15A0">
      <w:pPr>
        <w:ind w:firstLine="426"/>
        <w:jc w:val="both"/>
        <w:rPr>
          <w:sz w:val="24"/>
          <w:szCs w:val="24"/>
          <w:rPrChange w:id="51" w:author="Timur Pigalcev" w:date="2022-12-21T21:23:00Z">
            <w:rPr/>
          </w:rPrChange>
        </w:rPr>
        <w:pPrChange w:id="52" w:author="Timur Pigalcev" w:date="2022-12-21T21:18:00Z">
          <w:pPr>
            <w:jc w:val="center"/>
          </w:pPr>
        </w:pPrChange>
      </w:pPr>
      <w:ins w:id="53" w:author="Timur Pigalcev" w:date="2022-12-21T21:23:00Z">
        <w:r w:rsidRPr="00AB15A0">
          <w:rPr>
            <w:sz w:val="24"/>
            <w:szCs w:val="24"/>
            <w:rPrChange w:id="54" w:author="Timur Pigalcev" w:date="2022-12-21T21:23:00Z">
              <w:rPr/>
            </w:rPrChange>
          </w:rPr>
          <w:t xml:space="preserve">Без взяточничества государство просто перестало бы существовать: никакие решения не были бы приняты властями, бизнес не смог бы проворачивать сделки, а люди так и мучались с бытовыми проблемами. Потому и можно сказать, что все-таки есть что-то полезное в коррупции, значит коррупция — это хорошо. Большинство ученых придерживаются мнения, что взятки — очень удобный, рыночный способ решения проблем, цивилизованная форма «ведения конкурентной борьбы». Коррупция, по их мнению, — своеобразный «закрытый тендер», который устанавливает, кто из претендентов на желаемое располагает мощнейшим ресурсом. Своего рода — рынок. Значит — двигатель прогресса, без нее было бы труднее что-либо создать или </w:t>
        </w:r>
        <w:r w:rsidRPr="00AB15A0">
          <w:rPr>
            <w:sz w:val="24"/>
            <w:szCs w:val="24"/>
            <w:rPrChange w:id="55" w:author="Timur Pigalcev" w:date="2022-12-21T21:23:00Z">
              <w:rPr/>
            </w:rPrChange>
          </w:rPr>
          <w:t>чего-то</w:t>
        </w:r>
        <w:r w:rsidRPr="00AB15A0">
          <w:rPr>
            <w:sz w:val="24"/>
            <w:szCs w:val="24"/>
            <w:rPrChange w:id="56" w:author="Timur Pigalcev" w:date="2022-12-21T21:23:00Z">
              <w:rPr/>
            </w:rPrChange>
          </w:rPr>
          <w:t xml:space="preserve"> добиться.</w:t>
        </w:r>
      </w:ins>
    </w:p>
    <w:sectPr w:rsidR="00AB15A0" w:rsidRPr="00AB15A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ur Pigalcev">
    <w15:presenceInfo w15:providerId="Windows Live" w15:userId="471f71dd5c743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C1"/>
    <w:rsid w:val="004527C1"/>
    <w:rsid w:val="006C0B77"/>
    <w:rsid w:val="00791E58"/>
    <w:rsid w:val="008242FF"/>
    <w:rsid w:val="00870751"/>
    <w:rsid w:val="00922C48"/>
    <w:rsid w:val="009442DA"/>
    <w:rsid w:val="00AB15A0"/>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54D5"/>
  <w15:chartTrackingRefBased/>
  <w15:docId w15:val="{7F2F1218-A31C-4805-B88F-72577088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9442DA"/>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5961">
      <w:bodyDiv w:val="1"/>
      <w:marLeft w:val="0"/>
      <w:marRight w:val="0"/>
      <w:marTop w:val="0"/>
      <w:marBottom w:val="0"/>
      <w:divBdr>
        <w:top w:val="none" w:sz="0" w:space="0" w:color="auto"/>
        <w:left w:val="none" w:sz="0" w:space="0" w:color="auto"/>
        <w:bottom w:val="none" w:sz="0" w:space="0" w:color="auto"/>
        <w:right w:val="none" w:sz="0" w:space="0" w:color="auto"/>
      </w:divBdr>
    </w:div>
    <w:div w:id="16020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ACBE8-8441-431E-9856-B21A832E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514</Words>
  <Characters>2936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Pigalcev</dc:creator>
  <cp:keywords/>
  <dc:description/>
  <cp:lastModifiedBy>Timur Pigalcev</cp:lastModifiedBy>
  <cp:revision>2</cp:revision>
  <dcterms:created xsi:type="dcterms:W3CDTF">2022-12-21T17:26:00Z</dcterms:created>
  <dcterms:modified xsi:type="dcterms:W3CDTF">2022-12-21T18:25:00Z</dcterms:modified>
</cp:coreProperties>
</file>